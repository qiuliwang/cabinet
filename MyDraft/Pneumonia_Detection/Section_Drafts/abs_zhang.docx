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8E0" w:rsidRDefault="004C78E0" w:rsidP="004C78E0">
      <w:r>
        <w:t xml:space="preserve">    {Objective:} Pneumonia detection is one of the most crucial steps in pneumonia diagnosing system. Clinical information of patients plays an important role in detection of pneumonia. In is paper, a Multimodal Data Diagnosing Network(MDDNet) is described for clinical pneumonia detection.</w:t>
      </w:r>
    </w:p>
    <w:p w:rsidR="004C78E0" w:rsidRDefault="004C78E0" w:rsidP="004C78E0">
      <w:r>
        <w:t xml:space="preserve">   </w:t>
      </w:r>
      <w:r w:rsidR="000D145E">
        <w:t xml:space="preserve"> </w:t>
      </w:r>
      <w:r>
        <w:t>{Method:} MDDNet is based on deep learning neural network and analyzes multimodal data. We use Recurrent CNN, which can keep 3-D spatial information and reduce the need of calculation resource, to capture visual features from CT image data. Each slice of CT is transformed into one 3-channel(Lung Window, High Attenuation, Low Attenuation) image which can provide more information of lung density. Meanwhile, patient clinical information like complaint, age and gender is adopted and provides more abundant information to improve the accuracy of pneumonia detection. A Long Short Term Memory(LSTM) network is used to analyze semantic features of patient complaints and provides information which image data cannot provide, like how many days the patient has been ill. Information about age and gender can provide priori information since age and gender is associated with certain kinds of pneumonia. CT visual features, complaint semantic features, patient age and gender will be fused together and calculate joint distribution to predict whether these cases are pneumonic.</w:t>
      </w:r>
    </w:p>
    <w:p w:rsidR="004C78E0" w:rsidRDefault="004C78E0" w:rsidP="004C78E0">
      <w:r>
        <w:t xml:space="preserve">   </w:t>
      </w:r>
      <w:r w:rsidR="000D145E">
        <w:t xml:space="preserve"> </w:t>
      </w:r>
      <w:r>
        <w:t>{Results:} We analyze 1002 clinical cases from The First Affiliated Hospital of Army Medical University. Our model achieves 0.945 in accuracy, and has a very balanced performance in sensitivity and specificity. As far as we know, we are the first to detect pneumonic cases based on large scale clinical raw data using multimodal clinical data.</w:t>
      </w:r>
    </w:p>
    <w:p w:rsidR="004C78E0" w:rsidRDefault="004C78E0" w:rsidP="004C78E0">
      <w:r>
        <w:t xml:space="preserve">   </w:t>
      </w:r>
      <w:r w:rsidR="000D145E">
        <w:t xml:space="preserve"> </w:t>
      </w:r>
      <w:r>
        <w:t xml:space="preserve">{Conclusion:} Our method proves that multimodal data provides more abundant information than image data only and improves the accuracy of pneumonia detection. </w:t>
      </w:r>
    </w:p>
    <w:p w:rsidR="00652FDF" w:rsidRDefault="004C78E0" w:rsidP="004C78E0">
      <w:r>
        <w:t xml:space="preserve">   </w:t>
      </w:r>
      <w:r w:rsidR="000D145E">
        <w:t xml:space="preserve"> </w:t>
      </w:r>
      <w:r>
        <w:t>{Significance:} Our model can be extended and include more kinds of clinical data to give out more reliable and explainable detection results.</w:t>
      </w:r>
    </w:p>
    <w:p w:rsidR="00514651" w:rsidRDefault="00514651">
      <w:pPr>
        <w:rPr>
          <w:ins w:id="0" w:author="Windows 用户" w:date="2019-06-16T09:28:00Z"/>
        </w:rPr>
      </w:pPr>
    </w:p>
    <w:p w:rsidR="006C5666" w:rsidRDefault="006C5666">
      <w:pPr>
        <w:rPr>
          <w:ins w:id="1" w:author="Windows 用户" w:date="2019-06-16T09:28:00Z"/>
        </w:rPr>
      </w:pPr>
      <w:ins w:id="2" w:author="Windows 用户" w:date="2019-06-16T09:28:00Z">
        <w:r>
          <w:rPr>
            <w:rFonts w:hint="eastAsia"/>
          </w:rPr>
          <w:t>需要进一步思考如下问题：</w:t>
        </w:r>
      </w:ins>
    </w:p>
    <w:p w:rsidR="006C5666" w:rsidRDefault="006C5666"/>
    <w:p w:rsidR="00514651" w:rsidRDefault="00514651">
      <w:r>
        <w:rPr>
          <w:rFonts w:hint="eastAsia"/>
        </w:rPr>
        <w:t>特点</w:t>
      </w:r>
    </w:p>
    <w:p w:rsidR="00514651" w:rsidRDefault="00514651">
      <w:r>
        <w:rPr>
          <w:rFonts w:hint="eastAsia"/>
        </w:rPr>
        <w:t>1.利用多临床多模态信息对肺炎进行检测</w:t>
      </w:r>
    </w:p>
    <w:p w:rsidR="00514651" w:rsidRDefault="00514651">
      <w:r>
        <w:rPr>
          <w:rFonts w:hint="eastAsia"/>
        </w:rPr>
        <w:t>2.利用RCNN处理CT序列</w:t>
      </w:r>
      <w:ins w:id="3" w:author="Windows 用户" w:date="2019-06-16T09:50:00Z">
        <w:r w:rsidR="00686AED">
          <w:rPr>
            <w:rFonts w:hint="eastAsia"/>
          </w:rPr>
          <w:t>（序列之间存在冗余性）</w:t>
        </w:r>
      </w:ins>
      <w:r>
        <w:rPr>
          <w:rFonts w:hint="eastAsia"/>
        </w:rPr>
        <w:t>，保留3D信息</w:t>
      </w:r>
      <w:del w:id="4" w:author="Windows 用户" w:date="2019-06-16T09:34:00Z">
        <w:r w:rsidDel="00FA5200">
          <w:rPr>
            <w:rFonts w:hint="eastAsia"/>
          </w:rPr>
          <w:delText>的</w:delText>
        </w:r>
      </w:del>
      <w:r>
        <w:rPr>
          <w:rFonts w:hint="eastAsia"/>
        </w:rPr>
        <w:t>同时减少卷积计算量</w:t>
      </w:r>
    </w:p>
    <w:p w:rsidR="00514651" w:rsidRDefault="00514651">
      <w:r>
        <w:rPr>
          <w:rFonts w:hint="eastAsia"/>
        </w:rPr>
        <w:t>3.利用3</w:t>
      </w:r>
      <w:ins w:id="5" w:author="Windows 用户" w:date="2019-06-16T09:23:00Z">
        <w:r w:rsidR="00F807AB">
          <w:t xml:space="preserve"> </w:t>
        </w:r>
      </w:ins>
      <w:r>
        <w:rPr>
          <w:rFonts w:hint="eastAsia"/>
        </w:rPr>
        <w:t>channel</w:t>
      </w:r>
      <w:r>
        <w:t>(</w:t>
      </w:r>
      <w:r w:rsidRPr="00652FDF">
        <w:t>Lung Window, High Attenuation, Low Attenuation)</w:t>
      </w:r>
      <w:r>
        <w:rPr>
          <w:rFonts w:hint="eastAsia"/>
        </w:rPr>
        <w:t>为模型提供</w:t>
      </w:r>
      <w:r w:rsidRPr="00DC59BF">
        <w:rPr>
          <w:rFonts w:hint="eastAsia"/>
          <w:color w:val="FF0000"/>
          <w:rPrChange w:id="6" w:author="Windows 用户" w:date="2019-06-16T09:06:00Z">
            <w:rPr>
              <w:rFonts w:hint="eastAsia"/>
            </w:rPr>
          </w:rPrChange>
        </w:rPr>
        <w:t>更丰富的</w:t>
      </w:r>
      <w:ins w:id="7" w:author="Windows 用户" w:date="2019-06-16T09:06:00Z">
        <w:r w:rsidR="00DC59BF">
          <w:rPr>
            <w:rFonts w:hint="eastAsia"/>
            <w:color w:val="FF0000"/>
          </w:rPr>
          <w:t>（不要用不确定的语言描述</w:t>
        </w:r>
      </w:ins>
      <w:ins w:id="8" w:author="Windows 用户" w:date="2019-06-16T09:07:00Z">
        <w:r w:rsidR="00DC59BF">
          <w:rPr>
            <w:rFonts w:hint="eastAsia"/>
            <w:color w:val="FF0000"/>
          </w:rPr>
          <w:t>，科学语言是严谨、准确。三通道分别</w:t>
        </w:r>
      </w:ins>
      <w:ins w:id="9" w:author="Windows 用户" w:date="2019-06-16T09:09:00Z">
        <w:r w:rsidR="00DC59BF">
          <w:rPr>
            <w:rFonts w:hint="eastAsia"/>
            <w:color w:val="FF0000"/>
          </w:rPr>
          <w:t>表征</w:t>
        </w:r>
      </w:ins>
      <w:ins w:id="10" w:author="Windows 用户" w:date="2019-06-16T09:08:00Z">
        <w:r w:rsidR="00DC59BF">
          <w:rPr>
            <w:rFonts w:hint="eastAsia"/>
            <w:color w:val="FF0000"/>
          </w:rPr>
          <w:t>了</w:t>
        </w:r>
      </w:ins>
      <w:ins w:id="11" w:author="Windows 用户" w:date="2019-06-16T09:09:00Z">
        <w:r w:rsidR="00DC59BF">
          <w:rPr>
            <w:rFonts w:hint="eastAsia"/>
            <w:color w:val="FF0000"/>
          </w:rPr>
          <w:t>肺部的什么特征</w:t>
        </w:r>
      </w:ins>
      <w:ins w:id="12" w:author="Windows 用户" w:date="2019-06-16T09:08:00Z">
        <w:r w:rsidR="00DC59BF">
          <w:rPr>
            <w:rFonts w:hint="eastAsia"/>
            <w:color w:val="FF0000"/>
          </w:rPr>
          <w:t>，且三通道信息</w:t>
        </w:r>
      </w:ins>
      <w:ins w:id="13" w:author="Windows 用户" w:date="2019-06-16T09:31:00Z">
        <w:r w:rsidR="006C5666">
          <w:rPr>
            <w:rFonts w:hint="eastAsia"/>
            <w:color w:val="FF0000"/>
          </w:rPr>
          <w:t>是否</w:t>
        </w:r>
      </w:ins>
      <w:ins w:id="14" w:author="Windows 用户" w:date="2019-06-16T09:08:00Z">
        <w:r w:rsidR="00DC59BF">
          <w:rPr>
            <w:rFonts w:hint="eastAsia"/>
            <w:color w:val="FF0000"/>
          </w:rPr>
          <w:t>具有互补性</w:t>
        </w:r>
      </w:ins>
      <w:ins w:id="15" w:author="Windows 用户" w:date="2019-06-16T09:31:00Z">
        <w:r w:rsidR="006C5666">
          <w:rPr>
            <w:rFonts w:hint="eastAsia"/>
            <w:color w:val="FF0000"/>
          </w:rPr>
          <w:t>？如有，互补性是什么？</w:t>
        </w:r>
      </w:ins>
      <w:ins w:id="16" w:author="Windows 用户" w:date="2019-06-16T09:33:00Z">
        <w:r w:rsidR="00A76F9E">
          <w:rPr>
            <w:rFonts w:hint="eastAsia"/>
            <w:color w:val="FF0000"/>
          </w:rPr>
          <w:t>由于互补性只有</w:t>
        </w:r>
      </w:ins>
      <w:ins w:id="17" w:author="Windows 用户" w:date="2019-06-16T09:10:00Z">
        <w:r w:rsidR="00DC59BF">
          <w:rPr>
            <w:rFonts w:hint="eastAsia"/>
            <w:color w:val="FF0000"/>
          </w:rPr>
          <w:t>融合</w:t>
        </w:r>
      </w:ins>
      <w:ins w:id="18" w:author="Windows 用户" w:date="2019-06-16T09:11:00Z">
        <w:r w:rsidR="00DC59BF">
          <w:rPr>
            <w:rFonts w:hint="eastAsia"/>
            <w:color w:val="FF0000"/>
          </w:rPr>
          <w:t>才能准确</w:t>
        </w:r>
      </w:ins>
      <w:ins w:id="19" w:author="Windows 用户" w:date="2019-06-16T09:10:00Z">
        <w:r w:rsidR="00DC59BF">
          <w:rPr>
            <w:rFonts w:hint="eastAsia"/>
            <w:color w:val="FF0000"/>
          </w:rPr>
          <w:t>刻画肺炎</w:t>
        </w:r>
      </w:ins>
      <w:ins w:id="20" w:author="Windows 用户" w:date="2019-06-16T09:12:00Z">
        <w:r w:rsidR="00DC59BF">
          <w:rPr>
            <w:rFonts w:hint="eastAsia"/>
            <w:color w:val="FF0000"/>
          </w:rPr>
          <w:t>特征</w:t>
        </w:r>
      </w:ins>
      <w:ins w:id="21" w:author="Windows 用户" w:date="2019-06-16T09:06:00Z">
        <w:r w:rsidR="00DC59BF">
          <w:rPr>
            <w:rFonts w:hint="eastAsia"/>
            <w:color w:val="FF0000"/>
          </w:rPr>
          <w:t>）</w:t>
        </w:r>
      </w:ins>
      <w:r>
        <w:rPr>
          <w:rFonts w:hint="eastAsia"/>
        </w:rPr>
        <w:t>肺部密度信息</w:t>
      </w:r>
    </w:p>
    <w:p w:rsidR="00514651" w:rsidRDefault="00514651">
      <w:r>
        <w:rPr>
          <w:rFonts w:hint="eastAsia"/>
        </w:rPr>
        <w:t>4.利用LSTM分析主诉文本的</w:t>
      </w:r>
      <w:r w:rsidRPr="00DC59BF">
        <w:rPr>
          <w:rFonts w:hint="eastAsia"/>
          <w:color w:val="FF0000"/>
          <w:rPrChange w:id="22" w:author="Windows 用户" w:date="2019-06-16T09:15:00Z">
            <w:rPr>
              <w:rFonts w:hint="eastAsia"/>
            </w:rPr>
          </w:rPrChange>
        </w:rPr>
        <w:t>语义信息</w:t>
      </w:r>
      <w:ins w:id="23" w:author="Windows 用户" w:date="2019-06-16T09:12:00Z">
        <w:r w:rsidR="00DC59BF">
          <w:rPr>
            <w:rFonts w:hint="eastAsia"/>
          </w:rPr>
          <w:t>（哪些</w:t>
        </w:r>
      </w:ins>
      <w:ins w:id="24" w:author="Windows 用户" w:date="2019-06-16T09:13:00Z">
        <w:r w:rsidR="00DC59BF">
          <w:rPr>
            <w:rFonts w:hint="eastAsia"/>
          </w:rPr>
          <w:t>信息，是否</w:t>
        </w:r>
      </w:ins>
      <w:ins w:id="25" w:author="Windows 用户" w:date="2019-06-16T09:14:00Z">
        <w:r w:rsidR="00DC59BF">
          <w:rPr>
            <w:rFonts w:hint="eastAsia"/>
          </w:rPr>
          <w:t>有格式化或表格？</w:t>
        </w:r>
      </w:ins>
      <w:ins w:id="26" w:author="Windows 用户" w:date="2019-06-16T09:17:00Z">
        <w:r w:rsidR="00F807AB">
          <w:rPr>
            <w:rFonts w:hint="eastAsia"/>
          </w:rPr>
          <w:t>这些</w:t>
        </w:r>
      </w:ins>
      <w:ins w:id="27" w:author="Windows 用户" w:date="2019-06-16T09:19:00Z">
        <w:r w:rsidR="00F807AB">
          <w:rPr>
            <w:rFonts w:hint="eastAsia"/>
          </w:rPr>
          <w:t>文本</w:t>
        </w:r>
      </w:ins>
      <w:ins w:id="28" w:author="Windows 用户" w:date="2019-06-16T09:17:00Z">
        <w:r w:rsidR="00F807AB">
          <w:rPr>
            <w:rFonts w:hint="eastAsia"/>
          </w:rPr>
          <w:t>信息与</w:t>
        </w:r>
      </w:ins>
      <w:ins w:id="29" w:author="Windows 用户" w:date="2019-06-16T09:18:00Z">
        <w:r w:rsidR="00F807AB">
          <w:rPr>
            <w:rFonts w:hint="eastAsia"/>
          </w:rPr>
          <w:t>图像</w:t>
        </w:r>
      </w:ins>
      <w:ins w:id="30" w:author="Windows 用户" w:date="2019-06-16T09:19:00Z">
        <w:r w:rsidR="00F807AB">
          <w:rPr>
            <w:rFonts w:hint="eastAsia"/>
          </w:rPr>
          <w:t>信息</w:t>
        </w:r>
      </w:ins>
      <w:ins w:id="31" w:author="Windows 用户" w:date="2019-06-16T09:18:00Z">
        <w:r w:rsidR="00F807AB">
          <w:rPr>
            <w:rFonts w:hint="eastAsia"/>
          </w:rPr>
          <w:t>有什么关联</w:t>
        </w:r>
      </w:ins>
      <w:ins w:id="32" w:author="Windows 用户" w:date="2019-06-16T09:20:00Z">
        <w:r w:rsidR="006C5666">
          <w:rPr>
            <w:rFonts w:hint="eastAsia"/>
          </w:rPr>
          <w:t>，</w:t>
        </w:r>
      </w:ins>
      <w:ins w:id="33" w:author="Windows 用户" w:date="2019-06-16T09:32:00Z">
        <w:r w:rsidR="006C5666">
          <w:rPr>
            <w:rFonts w:hint="eastAsia"/>
          </w:rPr>
          <w:t>是否具有</w:t>
        </w:r>
      </w:ins>
      <w:ins w:id="34" w:author="Windows 用户" w:date="2019-06-16T09:20:00Z">
        <w:r w:rsidR="00F807AB">
          <w:rPr>
            <w:rFonts w:hint="eastAsia"/>
          </w:rPr>
          <w:t>一致性和关联性</w:t>
        </w:r>
      </w:ins>
      <w:ins w:id="35" w:author="Windows 用户" w:date="2019-06-16T09:32:00Z">
        <w:r w:rsidR="006C5666">
          <w:rPr>
            <w:rFonts w:hint="eastAsia"/>
          </w:rPr>
          <w:t>？如有，具体表现是什么？</w:t>
        </w:r>
      </w:ins>
      <w:ins w:id="36" w:author="Windows 用户" w:date="2019-06-16T09:12:00Z">
        <w:r w:rsidR="00DC59BF">
          <w:rPr>
            <w:rFonts w:hint="eastAsia"/>
          </w:rPr>
          <w:t>）</w:t>
        </w:r>
      </w:ins>
      <w:r>
        <w:rPr>
          <w:rFonts w:hint="eastAsia"/>
        </w:rPr>
        <w:t>，获得图像无法获取的信息，比如生病的时长等</w:t>
      </w:r>
    </w:p>
    <w:p w:rsidR="00514651" w:rsidRDefault="00514651">
      <w:pPr>
        <w:rPr>
          <w:ins w:id="37" w:author="Windows 用户" w:date="2019-06-16T09:16:00Z"/>
        </w:rPr>
      </w:pPr>
      <w:r>
        <w:rPr>
          <w:rFonts w:hint="eastAsia"/>
        </w:rPr>
        <w:t>5.</w:t>
      </w:r>
      <w:r w:rsidR="00935CEB">
        <w:rPr>
          <w:rFonts w:hint="eastAsia"/>
        </w:rPr>
        <w:t>由于年龄、性别与</w:t>
      </w:r>
      <w:r w:rsidR="00935CEB" w:rsidRPr="00DC59BF">
        <w:rPr>
          <w:rFonts w:hint="eastAsia"/>
          <w:color w:val="FF0000"/>
          <w:rPrChange w:id="38" w:author="Windows 用户" w:date="2019-06-16T09:15:00Z">
            <w:rPr>
              <w:rFonts w:hint="eastAsia"/>
            </w:rPr>
          </w:rPrChange>
        </w:rPr>
        <w:t>某些</w:t>
      </w:r>
      <w:r w:rsidR="00935CEB">
        <w:rPr>
          <w:rFonts w:hint="eastAsia"/>
        </w:rPr>
        <w:t>特定肺炎</w:t>
      </w:r>
      <w:ins w:id="39" w:author="Windows 用户" w:date="2019-06-16T09:15:00Z">
        <w:r w:rsidR="00F807AB">
          <w:rPr>
            <w:rFonts w:hint="eastAsia"/>
          </w:rPr>
          <w:t>（这个词语不准确，）</w:t>
        </w:r>
      </w:ins>
      <w:r w:rsidR="00935CEB">
        <w:rPr>
          <w:rFonts w:hint="eastAsia"/>
        </w:rPr>
        <w:t>有着</w:t>
      </w:r>
      <w:r w:rsidR="00935CEB" w:rsidRPr="00F807AB">
        <w:rPr>
          <w:rFonts w:hint="eastAsia"/>
          <w:color w:val="FF0000"/>
          <w:rPrChange w:id="40" w:author="Windows 用户" w:date="2019-06-16T09:15:00Z">
            <w:rPr>
              <w:rFonts w:hint="eastAsia"/>
            </w:rPr>
          </w:rPrChange>
        </w:rPr>
        <w:t>很强的</w:t>
      </w:r>
      <w:r w:rsidR="00935CEB">
        <w:rPr>
          <w:rFonts w:hint="eastAsia"/>
        </w:rPr>
        <w:t>联系</w:t>
      </w:r>
      <w:ins w:id="41" w:author="Windows 用户" w:date="2019-06-16T09:23:00Z">
        <w:r w:rsidR="00F807AB">
          <w:rPr>
            <w:rFonts w:hint="eastAsia"/>
          </w:rPr>
          <w:t>(年龄</w:t>
        </w:r>
      </w:ins>
      <w:ins w:id="42" w:author="Windows 用户" w:date="2019-06-16T09:24:00Z">
        <w:r w:rsidR="00F807AB">
          <w:rPr>
            <w:rFonts w:hint="eastAsia"/>
          </w:rPr>
          <w:t>与图像有什么关联，性别与图像有什么关联</w:t>
        </w:r>
      </w:ins>
      <w:ins w:id="43" w:author="Windows 用户" w:date="2019-06-16T09:25:00Z">
        <w:r w:rsidR="006C5666">
          <w:rPr>
            <w:rFonts w:hint="eastAsia"/>
          </w:rPr>
          <w:t>，</w:t>
        </w:r>
      </w:ins>
      <w:ins w:id="44" w:author="Windows 用户" w:date="2019-06-16T09:26:00Z">
        <w:r w:rsidR="006C5666">
          <w:rPr>
            <w:rFonts w:hint="eastAsia"/>
          </w:rPr>
          <w:t>男性和女性</w:t>
        </w:r>
      </w:ins>
      <w:ins w:id="45" w:author="Windows 用户" w:date="2019-06-16T09:25:00Z">
        <w:r w:rsidR="006C5666">
          <w:rPr>
            <w:rFonts w:hint="eastAsia"/>
          </w:rPr>
          <w:t>图像</w:t>
        </w:r>
      </w:ins>
      <w:ins w:id="46" w:author="Windows 用户" w:date="2019-06-16T09:26:00Z">
        <w:r w:rsidR="006C5666">
          <w:rPr>
            <w:rFonts w:hint="eastAsia"/>
          </w:rPr>
          <w:t>分别有什么特征</w:t>
        </w:r>
      </w:ins>
      <w:ins w:id="47" w:author="Windows 用户" w:date="2019-06-16T09:32:00Z">
        <w:r w:rsidR="006C5666">
          <w:rPr>
            <w:rFonts w:hint="eastAsia"/>
          </w:rPr>
          <w:t>？</w:t>
        </w:r>
      </w:ins>
      <w:ins w:id="48" w:author="Windows 用户" w:date="2019-06-16T09:27:00Z">
        <w:r w:rsidR="006C5666">
          <w:rPr>
            <w:rFonts w:hint="eastAsia"/>
          </w:rPr>
          <w:t>肺病在不同年龄阶段的表现有什么特征</w:t>
        </w:r>
      </w:ins>
      <w:ins w:id="49" w:author="Windows 用户" w:date="2019-06-16T09:32:00Z">
        <w:r w:rsidR="006C5666">
          <w:rPr>
            <w:rFonts w:hint="eastAsia"/>
          </w:rPr>
          <w:t>？</w:t>
        </w:r>
      </w:ins>
      <w:ins w:id="50" w:author="Windows 用户" w:date="2019-06-16T09:50:00Z">
        <w:r w:rsidR="00EF5956">
          <w:rPr>
            <w:rFonts w:hint="eastAsia"/>
          </w:rPr>
          <w:t>这些不同</w:t>
        </w:r>
      </w:ins>
      <w:ins w:id="51" w:author="Windows 用户" w:date="2019-06-16T09:49:00Z">
        <w:r w:rsidR="00B94849">
          <w:rPr>
            <w:rFonts w:hint="eastAsia"/>
          </w:rPr>
          <w:t>表现为差异性</w:t>
        </w:r>
      </w:ins>
      <w:ins w:id="52" w:author="Windows 用户" w:date="2019-06-16T09:23:00Z">
        <w:r w:rsidR="00F807AB">
          <w:rPr>
            <w:rFonts w:hint="eastAsia"/>
          </w:rPr>
          <w:t>)</w:t>
        </w:r>
      </w:ins>
      <w:r w:rsidR="00935CEB">
        <w:rPr>
          <w:rFonts w:hint="eastAsia"/>
        </w:rPr>
        <w:t>，利用</w:t>
      </w:r>
      <w:r>
        <w:rPr>
          <w:rFonts w:hint="eastAsia"/>
        </w:rPr>
        <w:t>年龄、性别为模型的决策提供先验信息</w:t>
      </w:r>
    </w:p>
    <w:p w:rsidR="00F807AB" w:rsidRDefault="00F807AB">
      <w:pPr>
        <w:rPr>
          <w:ins w:id="53" w:author="Windows 用户" w:date="2019-06-16T09:50:00Z"/>
        </w:rPr>
      </w:pPr>
    </w:p>
    <w:p w:rsidR="00686AED" w:rsidRPr="00F807AB" w:rsidRDefault="00686AED">
      <w:pPr>
        <w:rPr>
          <w:ins w:id="54" w:author="Windows 用户" w:date="2019-06-16T09:16:00Z"/>
        </w:rPr>
      </w:pPr>
      <w:bookmarkStart w:id="55" w:name="_GoBack"/>
      <w:ins w:id="56" w:author="Windows 用户" w:date="2019-06-16T09:51:00Z">
        <w:r>
          <w:rPr>
            <w:rFonts w:hint="eastAsia"/>
          </w:rPr>
          <w:t>四大特性：CT序列</w:t>
        </w:r>
      </w:ins>
      <w:ins w:id="57" w:author="Windows 用户" w:date="2019-06-16T09:53:00Z">
        <w:r>
          <w:rPr>
            <w:rFonts w:hint="eastAsia"/>
          </w:rPr>
          <w:t>图像</w:t>
        </w:r>
      </w:ins>
      <w:ins w:id="58" w:author="Windows 用户" w:date="2019-06-16T09:51:00Z">
        <w:r>
          <w:rPr>
            <w:rFonts w:hint="eastAsia"/>
          </w:rPr>
          <w:t>冗余性、三通道互补性、文本与</w:t>
        </w:r>
      </w:ins>
      <w:ins w:id="59" w:author="Windows 用户" w:date="2019-06-16T09:52:00Z">
        <w:r>
          <w:rPr>
            <w:rFonts w:hint="eastAsia"/>
          </w:rPr>
          <w:t>CT</w:t>
        </w:r>
      </w:ins>
      <w:ins w:id="60" w:author="Windows 用户" w:date="2019-06-16T09:51:00Z">
        <w:r>
          <w:rPr>
            <w:rFonts w:hint="eastAsia"/>
          </w:rPr>
          <w:t>图像关联性、</w:t>
        </w:r>
      </w:ins>
      <w:ins w:id="61" w:author="Windows 用户" w:date="2019-06-16T09:52:00Z">
        <w:r>
          <w:rPr>
            <w:rFonts w:hint="eastAsia"/>
          </w:rPr>
          <w:t>年龄性别与CT图像的</w:t>
        </w:r>
      </w:ins>
      <w:ins w:id="62" w:author="Windows 用户" w:date="2019-06-16T09:51:00Z">
        <w:r>
          <w:rPr>
            <w:rFonts w:hint="eastAsia"/>
          </w:rPr>
          <w:t>差异性</w:t>
        </w:r>
      </w:ins>
    </w:p>
    <w:bookmarkEnd w:id="55"/>
    <w:p w:rsidR="00F807AB" w:rsidRPr="00652FDF" w:rsidRDefault="00F807AB"/>
    <w:sectPr w:rsidR="00F807AB" w:rsidRPr="00652F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oNotDisplayPageBoundaries/>
  <w:bordersDoNotSurroundHeader/>
  <w:bordersDoNotSurroundFooter/>
  <w:hideSpellingErrors/>
  <w:hideGrammaticalErrors/>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FDF"/>
    <w:rsid w:val="00044B82"/>
    <w:rsid w:val="000D145E"/>
    <w:rsid w:val="004C78E0"/>
    <w:rsid w:val="00514651"/>
    <w:rsid w:val="00652FDF"/>
    <w:rsid w:val="00686AED"/>
    <w:rsid w:val="006C5666"/>
    <w:rsid w:val="00935CEB"/>
    <w:rsid w:val="0097437E"/>
    <w:rsid w:val="00A76F9E"/>
    <w:rsid w:val="00B13F0B"/>
    <w:rsid w:val="00B94849"/>
    <w:rsid w:val="00DC59BF"/>
    <w:rsid w:val="00ED1CCC"/>
    <w:rsid w:val="00EF5956"/>
    <w:rsid w:val="00F807AB"/>
    <w:rsid w:val="00FA5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207CA-B321-444E-A869-24CC38160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C59BF"/>
    <w:rPr>
      <w:sz w:val="18"/>
      <w:szCs w:val="18"/>
    </w:rPr>
  </w:style>
  <w:style w:type="character" w:customStyle="1" w:styleId="a4">
    <w:name w:val="批注框文本 字符"/>
    <w:basedOn w:val="a0"/>
    <w:link w:val="a3"/>
    <w:uiPriority w:val="99"/>
    <w:semiHidden/>
    <w:rsid w:val="00DC59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0083">
      <w:bodyDiv w:val="1"/>
      <w:marLeft w:val="0"/>
      <w:marRight w:val="0"/>
      <w:marTop w:val="0"/>
      <w:marBottom w:val="0"/>
      <w:divBdr>
        <w:top w:val="none" w:sz="0" w:space="0" w:color="auto"/>
        <w:left w:val="none" w:sz="0" w:space="0" w:color="auto"/>
        <w:bottom w:val="none" w:sz="0" w:space="0" w:color="auto"/>
        <w:right w:val="none" w:sz="0" w:space="0" w:color="auto"/>
      </w:divBdr>
      <w:divsChild>
        <w:div w:id="1096049728">
          <w:marLeft w:val="0"/>
          <w:marRight w:val="0"/>
          <w:marTop w:val="0"/>
          <w:marBottom w:val="0"/>
          <w:divBdr>
            <w:top w:val="none" w:sz="0" w:space="0" w:color="auto"/>
            <w:left w:val="none" w:sz="0" w:space="0" w:color="auto"/>
            <w:bottom w:val="none" w:sz="0" w:space="0" w:color="auto"/>
            <w:right w:val="none" w:sz="0" w:space="0" w:color="auto"/>
          </w:divBdr>
          <w:divsChild>
            <w:div w:id="243296325">
              <w:marLeft w:val="0"/>
              <w:marRight w:val="0"/>
              <w:marTop w:val="0"/>
              <w:marBottom w:val="0"/>
              <w:divBdr>
                <w:top w:val="none" w:sz="0" w:space="0" w:color="auto"/>
                <w:left w:val="none" w:sz="0" w:space="0" w:color="auto"/>
                <w:bottom w:val="none" w:sz="0" w:space="0" w:color="auto"/>
                <w:right w:val="none" w:sz="0" w:space="0" w:color="auto"/>
              </w:divBdr>
            </w:div>
            <w:div w:id="1087002059">
              <w:marLeft w:val="0"/>
              <w:marRight w:val="0"/>
              <w:marTop w:val="0"/>
              <w:marBottom w:val="0"/>
              <w:divBdr>
                <w:top w:val="none" w:sz="0" w:space="0" w:color="auto"/>
                <w:left w:val="none" w:sz="0" w:space="0" w:color="auto"/>
                <w:bottom w:val="none" w:sz="0" w:space="0" w:color="auto"/>
                <w:right w:val="none" w:sz="0" w:space="0" w:color="auto"/>
              </w:divBdr>
            </w:div>
            <w:div w:id="1958366228">
              <w:marLeft w:val="0"/>
              <w:marRight w:val="0"/>
              <w:marTop w:val="0"/>
              <w:marBottom w:val="0"/>
              <w:divBdr>
                <w:top w:val="none" w:sz="0" w:space="0" w:color="auto"/>
                <w:left w:val="none" w:sz="0" w:space="0" w:color="auto"/>
                <w:bottom w:val="none" w:sz="0" w:space="0" w:color="auto"/>
                <w:right w:val="none" w:sz="0" w:space="0" w:color="auto"/>
              </w:divBdr>
            </w:div>
            <w:div w:id="1167483083">
              <w:marLeft w:val="0"/>
              <w:marRight w:val="0"/>
              <w:marTop w:val="0"/>
              <w:marBottom w:val="0"/>
              <w:divBdr>
                <w:top w:val="none" w:sz="0" w:space="0" w:color="auto"/>
                <w:left w:val="none" w:sz="0" w:space="0" w:color="auto"/>
                <w:bottom w:val="none" w:sz="0" w:space="0" w:color="auto"/>
                <w:right w:val="none" w:sz="0" w:space="0" w:color="auto"/>
              </w:divBdr>
            </w:div>
            <w:div w:id="20955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774">
      <w:bodyDiv w:val="1"/>
      <w:marLeft w:val="0"/>
      <w:marRight w:val="0"/>
      <w:marTop w:val="0"/>
      <w:marBottom w:val="0"/>
      <w:divBdr>
        <w:top w:val="none" w:sz="0" w:space="0" w:color="auto"/>
        <w:left w:val="none" w:sz="0" w:space="0" w:color="auto"/>
        <w:bottom w:val="none" w:sz="0" w:space="0" w:color="auto"/>
        <w:right w:val="none" w:sz="0" w:space="0" w:color="auto"/>
      </w:divBdr>
      <w:divsChild>
        <w:div w:id="1876578030">
          <w:marLeft w:val="0"/>
          <w:marRight w:val="0"/>
          <w:marTop w:val="0"/>
          <w:marBottom w:val="0"/>
          <w:divBdr>
            <w:top w:val="none" w:sz="0" w:space="0" w:color="auto"/>
            <w:left w:val="none" w:sz="0" w:space="0" w:color="auto"/>
            <w:bottom w:val="none" w:sz="0" w:space="0" w:color="auto"/>
            <w:right w:val="none" w:sz="0" w:space="0" w:color="auto"/>
          </w:divBdr>
          <w:divsChild>
            <w:div w:id="2067876328">
              <w:marLeft w:val="0"/>
              <w:marRight w:val="0"/>
              <w:marTop w:val="0"/>
              <w:marBottom w:val="0"/>
              <w:divBdr>
                <w:top w:val="none" w:sz="0" w:space="0" w:color="auto"/>
                <w:left w:val="none" w:sz="0" w:space="0" w:color="auto"/>
                <w:bottom w:val="none" w:sz="0" w:space="0" w:color="auto"/>
                <w:right w:val="none" w:sz="0" w:space="0" w:color="auto"/>
              </w:divBdr>
            </w:div>
            <w:div w:id="1549872815">
              <w:marLeft w:val="0"/>
              <w:marRight w:val="0"/>
              <w:marTop w:val="0"/>
              <w:marBottom w:val="0"/>
              <w:divBdr>
                <w:top w:val="none" w:sz="0" w:space="0" w:color="auto"/>
                <w:left w:val="none" w:sz="0" w:space="0" w:color="auto"/>
                <w:bottom w:val="none" w:sz="0" w:space="0" w:color="auto"/>
                <w:right w:val="none" w:sz="0" w:space="0" w:color="auto"/>
              </w:divBdr>
            </w:div>
            <w:div w:id="256643241">
              <w:marLeft w:val="0"/>
              <w:marRight w:val="0"/>
              <w:marTop w:val="0"/>
              <w:marBottom w:val="0"/>
              <w:divBdr>
                <w:top w:val="none" w:sz="0" w:space="0" w:color="auto"/>
                <w:left w:val="none" w:sz="0" w:space="0" w:color="auto"/>
                <w:bottom w:val="none" w:sz="0" w:space="0" w:color="auto"/>
                <w:right w:val="none" w:sz="0" w:space="0" w:color="auto"/>
              </w:divBdr>
            </w:div>
            <w:div w:id="679359457">
              <w:marLeft w:val="0"/>
              <w:marRight w:val="0"/>
              <w:marTop w:val="0"/>
              <w:marBottom w:val="0"/>
              <w:divBdr>
                <w:top w:val="none" w:sz="0" w:space="0" w:color="auto"/>
                <w:left w:val="none" w:sz="0" w:space="0" w:color="auto"/>
                <w:bottom w:val="none" w:sz="0" w:space="0" w:color="auto"/>
                <w:right w:val="none" w:sz="0" w:space="0" w:color="auto"/>
              </w:divBdr>
            </w:div>
            <w:div w:id="14030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QL</dc:creator>
  <cp:keywords/>
  <dc:description/>
  <cp:lastModifiedBy>Wang QL</cp:lastModifiedBy>
  <cp:revision>2</cp:revision>
  <dcterms:created xsi:type="dcterms:W3CDTF">2019-06-16T15:09:00Z</dcterms:created>
  <dcterms:modified xsi:type="dcterms:W3CDTF">2019-06-16T15:09:00Z</dcterms:modified>
</cp:coreProperties>
</file>